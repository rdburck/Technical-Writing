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EA85" w14:textId="4F0FF52C" w:rsidR="00E4571F" w:rsidRDefault="00EA0F2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102344" wp14:editId="13DC53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371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3CDA4" w14:textId="70BA9A1F" w:rsidR="00202BD5" w:rsidRPr="003D3D57" w:rsidRDefault="00202BD5" w:rsidP="00681110">
                            <w:pPr>
                              <w:shd w:val="clear" w:color="auto" w:fill="00B050"/>
                              <w:spacing w:before="600"/>
                              <w:ind w:left="720" w:firstLine="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3D3D5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t>DID YOU JUST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11023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12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" fillcolor="#00b050" stroked="f" strokeweight=".5pt">
                <v:textbox>
                  <w:txbxContent>
                    <w:p w14:paraId="2783CDA4" w14:textId="70BA9A1F" w:rsidR="00202BD5" w:rsidRPr="003D3D57" w:rsidRDefault="00202BD5" w:rsidP="00681110">
                      <w:pPr>
                        <w:shd w:val="clear" w:color="auto" w:fill="00B050"/>
                        <w:spacing w:before="600"/>
                        <w:ind w:left="720" w:firstLine="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3D3D5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  <w:t>DID YOU JUST TOUCH</w:t>
                      </w:r>
                    </w:p>
                  </w:txbxContent>
                </v:textbox>
              </v:shape>
            </w:pict>
          </mc:Fallback>
        </mc:AlternateContent>
      </w:r>
    </w:p>
    <w:p w14:paraId="1FC61588" w14:textId="0D34B7E9" w:rsidR="002B2A36" w:rsidRPr="002B2A36" w:rsidRDefault="002B2A36" w:rsidP="002B2A36"/>
    <w:p w14:paraId="3A800D48" w14:textId="5D8A605E" w:rsidR="002B2A36" w:rsidRPr="002B2A36" w:rsidRDefault="002B2A36" w:rsidP="002B2A36"/>
    <w:p w14:paraId="209FCE7E" w14:textId="2DC1712C" w:rsidR="002B2A36" w:rsidRPr="002B2A36" w:rsidRDefault="002B2A36" w:rsidP="002B2A36"/>
    <w:p w14:paraId="711F5DB4" w14:textId="39C22D54" w:rsidR="002B2A36" w:rsidRPr="002B2A36" w:rsidRDefault="006668CB" w:rsidP="002B2A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21BD233" wp14:editId="7DF7A425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914400" cy="10972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72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1667384" id="Rectangle 21" o:spid="_x0000_s1026" style="position:absolute;margin-left:0;margin-top:14.05pt;width:1in;height:12in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" fillcolor="#00b050" strokecolor="#1f3763 [1604]" strokeweight="1pt"/>
            </w:pict>
          </mc:Fallback>
        </mc:AlternateContent>
      </w:r>
    </w:p>
    <w:p w14:paraId="410B13DE" w14:textId="4FAEBE1A" w:rsidR="002B2A36" w:rsidRPr="002B2A36" w:rsidRDefault="002B2A36" w:rsidP="002B2A36"/>
    <w:p w14:paraId="413DE4DD" w14:textId="223B7255" w:rsidR="002B2A36" w:rsidRPr="002B2A36" w:rsidRDefault="002B2A36" w:rsidP="002B2A36"/>
    <w:p w14:paraId="54BD1694" w14:textId="4A8ED12A" w:rsidR="002B2A36" w:rsidRPr="002B2A36" w:rsidRDefault="00D97476" w:rsidP="002B2A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7C250" wp14:editId="3614B815">
                <wp:simplePos x="0" y="0"/>
                <wp:positionH relativeFrom="column">
                  <wp:posOffset>3981450</wp:posOffset>
                </wp:positionH>
                <wp:positionV relativeFrom="paragraph">
                  <wp:posOffset>83185</wp:posOffset>
                </wp:positionV>
                <wp:extent cx="3791585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A41DE" w14:textId="77777777" w:rsidR="00D97476" w:rsidRDefault="00B27893" w:rsidP="00D97476">
                            <w:pPr>
                              <w:spacing w:line="192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="00D97476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 xml:space="preserve">    </w:t>
                            </w:r>
                          </w:p>
                          <w:p w14:paraId="11566332" w14:textId="2F1390AB" w:rsidR="00097443" w:rsidRPr="00681110" w:rsidRDefault="00097443" w:rsidP="00D97476">
                            <w:pPr>
                              <w:spacing w:line="19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CASH?</w:t>
                            </w:r>
                            <w:del w:id="0" w:author="Richard" w:date="2020-05-21T16:46:00Z">
                              <w:r w:rsidR="00E70295"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72"/>
                                  <w:szCs w:val="72"/>
                                  <w:vertAlign w:val="superscript"/>
                                </w:rPr>
                                <w:delText>1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7C2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13.5pt;margin-top:6.55pt;width:298.5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" fillcolor="white [3201]" stroked="f" strokeweight=".5pt">
                <v:textbox>
                  <w:txbxContent>
                    <w:p w14:paraId="009A41DE" w14:textId="77777777" w:rsidR="00D97476" w:rsidRDefault="00B27893" w:rsidP="00D97476">
                      <w:pPr>
                        <w:spacing w:line="192" w:lineRule="auto"/>
                        <w:rPr>
                          <w:rFonts w:ascii="Arial" w:hAnsi="Arial" w:cs="Arial"/>
                          <w:b/>
                          <w:bCs/>
                          <w:color w:val="00B050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sz w:val="72"/>
                          <w:szCs w:val="72"/>
                        </w:rPr>
                        <w:t xml:space="preserve">    </w:t>
                      </w:r>
                      <w:r w:rsidR="00D97476">
                        <w:rPr>
                          <w:rFonts w:ascii="Arial" w:hAnsi="Arial" w:cs="Arial"/>
                          <w:b/>
                          <w:bCs/>
                          <w:color w:val="00B050"/>
                          <w:sz w:val="72"/>
                          <w:szCs w:val="72"/>
                        </w:rPr>
                        <w:t xml:space="preserve">    </w:t>
                      </w:r>
                    </w:p>
                    <w:p w14:paraId="11566332" w14:textId="2F1390AB" w:rsidR="00097443" w:rsidRPr="00681110" w:rsidRDefault="00097443" w:rsidP="00D97476">
                      <w:pPr>
                        <w:spacing w:line="192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CASH?</w:t>
                      </w:r>
                      <w:del w:id="1" w:author="Richard" w:date="2020-05-21T16:46:00Z">
                        <w:r w:rsidR="00E70295" w:rsidRPr="00681110" w:rsidDel="00BA0B5A">
                          <w:rPr>
                            <w:rFonts w:ascii="Arial" w:hAnsi="Arial" w:cs="Arial"/>
                            <w:b/>
                            <w:bCs/>
                            <w:sz w:val="72"/>
                            <w:szCs w:val="72"/>
                            <w:vertAlign w:val="superscript"/>
                          </w:rPr>
                          <w:delText>1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  <w:r w:rsidR="003D3D57" w:rsidRPr="003D3D57"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2EA6B5BA" wp14:editId="45FFCA6D">
            <wp:simplePos x="0" y="0"/>
            <wp:positionH relativeFrom="column">
              <wp:posOffset>914400</wp:posOffset>
            </wp:positionH>
            <wp:positionV relativeFrom="paragraph">
              <wp:posOffset>83185</wp:posOffset>
            </wp:positionV>
            <wp:extent cx="3067050" cy="1371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4AC5B" w14:textId="348E1A2C" w:rsidR="002B2A36" w:rsidRPr="002B2A36" w:rsidRDefault="002B2A36" w:rsidP="002B2A36"/>
    <w:p w14:paraId="1EE2FB9D" w14:textId="30955477" w:rsidR="002B2A36" w:rsidRPr="002B2A36" w:rsidRDefault="002B2A36" w:rsidP="002B2A36"/>
    <w:p w14:paraId="6FDBDEBA" w14:textId="18321C7E" w:rsidR="002B2A36" w:rsidRPr="002B2A36" w:rsidRDefault="002B2A36" w:rsidP="002B2A36"/>
    <w:p w14:paraId="4EF5F918" w14:textId="0D1845F0" w:rsidR="002B2A36" w:rsidRPr="002B2A36" w:rsidRDefault="002B2A36" w:rsidP="002B2A36"/>
    <w:p w14:paraId="42502FDA" w14:textId="3CE97F34" w:rsidR="002B2A36" w:rsidRPr="002B2A36" w:rsidRDefault="002B2A36" w:rsidP="002B2A36"/>
    <w:p w14:paraId="0F90535E" w14:textId="747FFC30" w:rsidR="002B2A36" w:rsidRPr="002B2A36" w:rsidRDefault="002B2A36" w:rsidP="002B2A36"/>
    <w:p w14:paraId="23EE7207" w14:textId="57D8AE5B" w:rsidR="002B2A36" w:rsidRPr="002B2A36" w:rsidRDefault="00A406CB" w:rsidP="002B2A36">
      <w:r w:rsidRPr="00E87795"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17273FA3" wp14:editId="361245EC">
            <wp:simplePos x="0" y="0"/>
            <wp:positionH relativeFrom="column">
              <wp:posOffset>3981450</wp:posOffset>
            </wp:positionH>
            <wp:positionV relativeFrom="paragraph">
              <wp:posOffset>167005</wp:posOffset>
            </wp:positionV>
            <wp:extent cx="3790950" cy="1190437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17" cy="1211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A2038" w14:textId="03AE43B4" w:rsidR="002B2A36" w:rsidRPr="002B2A36" w:rsidRDefault="002B2A36" w:rsidP="002B2A36"/>
    <w:p w14:paraId="66EE78B1" w14:textId="2EA5C99A" w:rsidR="002B2A36" w:rsidRPr="002B2A36" w:rsidRDefault="006D6D40" w:rsidP="002B2A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D35CD" wp14:editId="5FAC0C6C">
                <wp:simplePos x="0" y="0"/>
                <wp:positionH relativeFrom="column">
                  <wp:posOffset>1371600</wp:posOffset>
                </wp:positionH>
                <wp:positionV relativeFrom="paragraph">
                  <wp:posOffset>71755</wp:posOffset>
                </wp:positionV>
                <wp:extent cx="22860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E2F0F" w14:textId="1CA1C385" w:rsidR="00D97476" w:rsidRPr="00681110" w:rsidRDefault="00D97476" w:rsidP="00681110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COINS?</w:t>
                            </w:r>
                            <w:del w:id="2" w:author="Richard" w:date="2020-05-21T16:46:00Z">
                              <w:r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72"/>
                                  <w:szCs w:val="72"/>
                                  <w:vertAlign w:val="superscript"/>
                                </w:rPr>
                                <w:delText>2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35CD" id="Text Box 2" o:spid="_x0000_s1028" type="#_x0000_t202" style="position:absolute;margin-left:108pt;margin-top:5.65pt;width:180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" filled="f" stroked="f" strokeweight=".5pt">
                <v:textbox>
                  <w:txbxContent>
                    <w:p w14:paraId="261E2F0F" w14:textId="1CA1C385" w:rsidR="00D97476" w:rsidRPr="00681110" w:rsidRDefault="00D97476" w:rsidP="00681110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COINS?</w:t>
                      </w:r>
                      <w:del w:id="3" w:author="Richard" w:date="2020-05-21T16:46:00Z">
                        <w:r w:rsidRPr="00681110" w:rsidDel="00BA0B5A">
                          <w:rPr>
                            <w:rFonts w:ascii="Arial" w:hAnsi="Arial" w:cs="Arial"/>
                            <w:b/>
                            <w:bCs/>
                            <w:sz w:val="72"/>
                            <w:szCs w:val="72"/>
                            <w:vertAlign w:val="superscript"/>
                          </w:rPr>
                          <w:delText>2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</w:p>
    <w:p w14:paraId="3B1AB03B" w14:textId="09E79357" w:rsidR="002B2A36" w:rsidRPr="002B2A36" w:rsidRDefault="002B2A36" w:rsidP="002B2A36"/>
    <w:p w14:paraId="140C2429" w14:textId="605C60AC" w:rsidR="002B2A36" w:rsidRPr="002B2A36" w:rsidRDefault="002B2A36" w:rsidP="002B2A36"/>
    <w:p w14:paraId="4CF1CC41" w14:textId="7335A836" w:rsidR="002B2A36" w:rsidRPr="002B2A36" w:rsidRDefault="002B2A36" w:rsidP="002B2A36"/>
    <w:p w14:paraId="6C830E35" w14:textId="7AC50B59" w:rsidR="002B2A36" w:rsidRPr="002B2A36" w:rsidRDefault="002B2A36" w:rsidP="002B2A36"/>
    <w:p w14:paraId="74515E86" w14:textId="6DE8E448" w:rsidR="002B2A36" w:rsidRPr="002B2A36" w:rsidRDefault="00A406CB" w:rsidP="002B2A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905E9" wp14:editId="08091763">
                <wp:simplePos x="0" y="0"/>
                <wp:positionH relativeFrom="column">
                  <wp:posOffset>-47625</wp:posOffset>
                </wp:positionH>
                <wp:positionV relativeFrom="paragraph">
                  <wp:posOffset>69215</wp:posOffset>
                </wp:positionV>
                <wp:extent cx="7820025" cy="1371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025" cy="1371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1FDE9" w14:textId="76870B49" w:rsidR="00097443" w:rsidRPr="006D427D" w:rsidRDefault="00097443" w:rsidP="00681110">
                            <w:pPr>
                              <w:spacing w:before="600"/>
                              <w:ind w:left="720" w:firstLine="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6D427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t>DID YOU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05E9" id="Text Box 10" o:spid="_x0000_s1029" type="#_x0000_t202" style="position:absolute;margin-left:-3.75pt;margin-top:5.45pt;width:615.75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" fillcolor="#00b050" stroked="f" strokeweight=".5pt">
                <v:textbox>
                  <w:txbxContent>
                    <w:p w14:paraId="5641FDE9" w14:textId="76870B49" w:rsidR="00097443" w:rsidRPr="006D427D" w:rsidRDefault="00097443" w:rsidP="00681110">
                      <w:pPr>
                        <w:spacing w:before="600"/>
                        <w:ind w:left="720" w:firstLine="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6D427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  <w:t>DID YOU KNOW</w:t>
                      </w:r>
                    </w:p>
                  </w:txbxContent>
                </v:textbox>
              </v:shape>
            </w:pict>
          </mc:Fallback>
        </mc:AlternateContent>
      </w:r>
    </w:p>
    <w:p w14:paraId="65125D43" w14:textId="0C90D173" w:rsidR="002B2A36" w:rsidRPr="002B2A36" w:rsidRDefault="002B2A36" w:rsidP="002B2A36"/>
    <w:p w14:paraId="2ABFD0CA" w14:textId="2F33B664" w:rsidR="002B2A36" w:rsidRPr="002B2A36" w:rsidRDefault="002B2A36" w:rsidP="002B2A36"/>
    <w:p w14:paraId="3D7E2FA3" w14:textId="2CF661D9" w:rsidR="002B2A36" w:rsidRPr="002B2A36" w:rsidRDefault="002B2A36" w:rsidP="002B2A36"/>
    <w:p w14:paraId="03148F50" w14:textId="46CA9C7F" w:rsidR="002B2A36" w:rsidRPr="002B2A36" w:rsidRDefault="002B2A36" w:rsidP="002B2A36"/>
    <w:p w14:paraId="65E282F6" w14:textId="111DC9E6" w:rsidR="002B2A36" w:rsidRPr="002B2A36" w:rsidRDefault="002B2A36" w:rsidP="002B2A36"/>
    <w:p w14:paraId="18114289" w14:textId="2C031D93" w:rsidR="002B2A36" w:rsidRPr="002B2A36" w:rsidRDefault="002B2A36" w:rsidP="002B2A36"/>
    <w:p w14:paraId="47D250CE" w14:textId="2668FF3B" w:rsidR="002B2A36" w:rsidRPr="002B2A36" w:rsidRDefault="00A406CB" w:rsidP="002B2A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6663B" wp14:editId="62AD5CF4">
                <wp:simplePos x="0" y="0"/>
                <wp:positionH relativeFrom="column">
                  <wp:posOffset>914400</wp:posOffset>
                </wp:positionH>
                <wp:positionV relativeFrom="paragraph">
                  <wp:posOffset>149225</wp:posOffset>
                </wp:positionV>
                <wp:extent cx="6400800" cy="3200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6C5B5" w14:textId="19EB6010" w:rsidR="003D3D57" w:rsidRDefault="003D3D57" w:rsidP="003D3D57"/>
                          <w:p w14:paraId="6D8AF6F5" w14:textId="43832586" w:rsidR="003D3D57" w:rsidRPr="00681110" w:rsidRDefault="003D3D57" w:rsidP="002B2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People touch</w:t>
                            </w:r>
                            <w:ins w:id="4" w:author="Richard" w:date="2020-05-21T16:47:00Z">
                              <w:r w:rsidR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ins>
                            <w:del w:id="5" w:author="Richard" w:date="2020-05-21T16:47:00Z">
                              <w:r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delText xml:space="preserve"> their </w:delText>
                              </w:r>
                            </w:del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money after licking their fingers or touching their genit</w:t>
                            </w:r>
                            <w:r w:rsidR="00575324"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lia?</w:t>
                            </w:r>
                            <w:del w:id="6" w:author="Richard" w:date="2020-05-21T16:46:00Z">
                              <w:r w:rsidR="00503F58"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vertAlign w:val="superscript"/>
                                </w:rPr>
                                <w:delText>3</w:delText>
                              </w:r>
                            </w:del>
                          </w:p>
                          <w:p w14:paraId="38A2FF4B" w14:textId="33D92A6D" w:rsidR="002B2A36" w:rsidRPr="00681110" w:rsidRDefault="00B27893" w:rsidP="002B2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One study found </w:t>
                            </w:r>
                            <w:r w:rsidR="00056F56"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94% of U.S. currency</w:t>
                            </w: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to be </w:t>
                            </w:r>
                            <w:r w:rsidR="00056F56"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contaminated with bacteria?</w:t>
                            </w:r>
                            <w:del w:id="7" w:author="Richard" w:date="2020-05-21T16:46:00Z">
                              <w:r w:rsidR="00503F58"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vertAlign w:val="superscript"/>
                                </w:rPr>
                                <w:delText>4</w:delText>
                              </w:r>
                            </w:del>
                          </w:p>
                          <w:p w14:paraId="0852BD94" w14:textId="078D13FD" w:rsidR="002B2A36" w:rsidRPr="00681110" w:rsidRDefault="00056F56" w:rsidP="002B2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Your cash could be contaminated with E. Coli, and </w:t>
                            </w:r>
                            <w:ins w:id="8" w:author="Richard" w:date="2020-05-21T16:47:00Z">
                              <w:r w:rsidR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</w:ins>
                            <w:del w:id="9" w:author="Richard" w:date="2020-05-21T16:47:00Z">
                              <w:r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delText>S</w:delText>
                              </w:r>
                            </w:del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almonella?</w:t>
                            </w:r>
                            <w:del w:id="10" w:author="Richard" w:date="2020-05-21T16:46:00Z">
                              <w:r w:rsidR="00503F58"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vertAlign w:val="superscript"/>
                                </w:rPr>
                                <w:delText>5</w:delText>
                              </w:r>
                            </w:del>
                          </w:p>
                          <w:p w14:paraId="1B0CFCE3" w14:textId="2863D0CD" w:rsidR="002B2A36" w:rsidRPr="00681110" w:rsidRDefault="00056F56" w:rsidP="002B2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Scientists from NYU have found over 3000 types of bacteria on one-dollar bills?</w:t>
                            </w:r>
                            <w:del w:id="11" w:author="Richard" w:date="2020-05-21T16:46:00Z">
                              <w:r w:rsidR="00503F58"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vertAlign w:val="superscript"/>
                                </w:rPr>
                                <w:delText>6</w:delText>
                              </w:r>
                            </w:del>
                          </w:p>
                          <w:p w14:paraId="5422061A" w14:textId="184E1BCC" w:rsidR="00056F56" w:rsidRPr="00681110" w:rsidRDefault="00056F56" w:rsidP="002B2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The bacteria on your cash could be the cause of your acne, ulcers, or even food poisoning?</w:t>
                            </w:r>
                            <w:del w:id="12" w:author="Richard" w:date="2020-05-21T16:46:00Z">
                              <w:r w:rsidR="00503F58" w:rsidRPr="00681110" w:rsidDel="00BA0B5A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36"/>
                                  <w:szCs w:val="36"/>
                                  <w:vertAlign w:val="superscript"/>
                                </w:rPr>
                                <w:delText>7</w:delText>
                              </w:r>
                            </w:del>
                          </w:p>
                          <w:p w14:paraId="1F53120C" w14:textId="0589779E" w:rsidR="00056F56" w:rsidRPr="00681110" w:rsidRDefault="00056F56" w:rsidP="002B2A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Your money could have anthrax?</w:t>
                            </w:r>
                            <w:r w:rsidR="003D3D57" w:rsidRPr="0068111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6</w:t>
                            </w:r>
                          </w:p>
                          <w:p w14:paraId="487406FF" w14:textId="23D516D7" w:rsidR="00056F56" w:rsidRPr="00056F56" w:rsidRDefault="00056F56" w:rsidP="00056F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663B" id="Text Box 11" o:spid="_x0000_s1030" type="#_x0000_t202" style="position:absolute;margin-left:1in;margin-top:11.75pt;width:7in;height:2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" fillcolor="white [3201]" stroked="f" strokeweight=".5pt">
                <v:textbox>
                  <w:txbxContent>
                    <w:p w14:paraId="7B66C5B5" w14:textId="19EB6010" w:rsidR="003D3D57" w:rsidRDefault="003D3D57" w:rsidP="003D3D57"/>
                    <w:p w14:paraId="6D8AF6F5" w14:textId="43832586" w:rsidR="003D3D57" w:rsidRPr="00681110" w:rsidRDefault="003D3D57" w:rsidP="002B2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People touch</w:t>
                      </w:r>
                      <w:ins w:id="13" w:author="Richard" w:date="2020-05-21T16:47:00Z">
                        <w:r w:rsidR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</w:ins>
                      <w:del w:id="14" w:author="Richard" w:date="2020-05-21T16:47:00Z">
                        <w:r w:rsidRPr="00681110" w:rsidDel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</w:rPr>
                          <w:delText xml:space="preserve"> their </w:delText>
                        </w:r>
                      </w:del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money after licking their fingers or touching their genit</w:t>
                      </w:r>
                      <w:r w:rsidR="00575324"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lia?</w:t>
                      </w:r>
                      <w:del w:id="15" w:author="Richard" w:date="2020-05-21T16:46:00Z">
                        <w:r w:rsidR="00503F58" w:rsidRPr="00681110" w:rsidDel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vertAlign w:val="superscript"/>
                          </w:rPr>
                          <w:delText>3</w:delText>
                        </w:r>
                      </w:del>
                    </w:p>
                    <w:p w14:paraId="38A2FF4B" w14:textId="33D92A6D" w:rsidR="002B2A36" w:rsidRPr="00681110" w:rsidRDefault="00B27893" w:rsidP="002B2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One study found </w:t>
                      </w:r>
                      <w:r w:rsidR="00056F56"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94% of U.S. currency</w:t>
                      </w: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to be </w:t>
                      </w:r>
                      <w:r w:rsidR="00056F56"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contaminated with bacteria?</w:t>
                      </w:r>
                      <w:del w:id="16" w:author="Richard" w:date="2020-05-21T16:46:00Z">
                        <w:r w:rsidR="00503F58" w:rsidRPr="00681110" w:rsidDel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vertAlign w:val="superscript"/>
                          </w:rPr>
                          <w:delText>4</w:delText>
                        </w:r>
                      </w:del>
                    </w:p>
                    <w:p w14:paraId="0852BD94" w14:textId="078D13FD" w:rsidR="002B2A36" w:rsidRPr="00681110" w:rsidRDefault="00056F56" w:rsidP="002B2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Your cash could be contaminated with E. Coli, and </w:t>
                      </w:r>
                      <w:ins w:id="17" w:author="Richard" w:date="2020-05-21T16:47:00Z">
                        <w:r w:rsidR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</w:ins>
                      <w:del w:id="18" w:author="Richard" w:date="2020-05-21T16:47:00Z">
                        <w:r w:rsidRPr="00681110" w:rsidDel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</w:rPr>
                          <w:delText>S</w:delText>
                        </w:r>
                      </w:del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almonella?</w:t>
                      </w:r>
                      <w:del w:id="19" w:author="Richard" w:date="2020-05-21T16:46:00Z">
                        <w:r w:rsidR="00503F58" w:rsidRPr="00681110" w:rsidDel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vertAlign w:val="superscript"/>
                          </w:rPr>
                          <w:delText>5</w:delText>
                        </w:r>
                      </w:del>
                    </w:p>
                    <w:p w14:paraId="1B0CFCE3" w14:textId="2863D0CD" w:rsidR="002B2A36" w:rsidRPr="00681110" w:rsidRDefault="00056F56" w:rsidP="002B2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Scientists from NYU have found over 3000 types of bacteria on one-dollar bills?</w:t>
                      </w:r>
                      <w:del w:id="20" w:author="Richard" w:date="2020-05-21T16:46:00Z">
                        <w:r w:rsidR="00503F58" w:rsidRPr="00681110" w:rsidDel="00BA0B5A"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vertAlign w:val="superscript"/>
                          </w:rPr>
                          <w:delText>6</w:delText>
                        </w:r>
                      </w:del>
                    </w:p>
                    <w:p w14:paraId="5422061A" w14:textId="184E1BCC" w:rsidR="00056F56" w:rsidRPr="00681110" w:rsidRDefault="00056F56" w:rsidP="002B2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B050"/>
                          <w:sz w:val="36"/>
                          <w:szCs w:val="36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The bacteria on your cash could be the cause of your acne, ulcers, or even food poisoning?</w:t>
                      </w:r>
                      <w:del w:id="21" w:author="Richard" w:date="2020-05-21T16:46:00Z">
                        <w:r w:rsidR="00503F58" w:rsidRPr="00681110" w:rsidDel="00BA0B5A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36"/>
                            <w:szCs w:val="36"/>
                            <w:vertAlign w:val="superscript"/>
                          </w:rPr>
                          <w:delText>7</w:delText>
                        </w:r>
                      </w:del>
                    </w:p>
                    <w:p w14:paraId="1F53120C" w14:textId="0589779E" w:rsidR="00056F56" w:rsidRPr="00681110" w:rsidRDefault="00056F56" w:rsidP="002B2A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Your money could have anthrax?</w:t>
                      </w:r>
                      <w:r w:rsidR="003D3D57" w:rsidRPr="0068111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6</w:t>
                      </w:r>
                    </w:p>
                    <w:p w14:paraId="487406FF" w14:textId="23D516D7" w:rsidR="00056F56" w:rsidRPr="00056F56" w:rsidRDefault="00056F56" w:rsidP="00056F5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E7EB3B" w14:textId="26381CA3" w:rsidR="002B2A36" w:rsidRPr="002B2A36" w:rsidRDefault="002B2A36" w:rsidP="002B2A36"/>
    <w:p w14:paraId="51AF69C3" w14:textId="517941CB" w:rsidR="002B2A36" w:rsidRPr="002B2A36" w:rsidRDefault="002B2A36" w:rsidP="002B2A36"/>
    <w:p w14:paraId="33DDEE6D" w14:textId="5D4E7846" w:rsidR="002B2A36" w:rsidRPr="002B2A36" w:rsidRDefault="002B2A36" w:rsidP="002B2A36"/>
    <w:p w14:paraId="6AB38D5F" w14:textId="4228548C" w:rsidR="002B2A36" w:rsidRPr="002B2A36" w:rsidRDefault="002B2A36" w:rsidP="002B2A36"/>
    <w:p w14:paraId="03A99177" w14:textId="6484C60B" w:rsidR="002B2A36" w:rsidRPr="002B2A36" w:rsidRDefault="005E4661" w:rsidP="002B2A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867F0" wp14:editId="21914A38">
                <wp:simplePos x="0" y="0"/>
                <wp:positionH relativeFrom="column">
                  <wp:posOffset>635</wp:posOffset>
                </wp:positionH>
                <wp:positionV relativeFrom="paragraph">
                  <wp:posOffset>2620010</wp:posOffset>
                </wp:positionV>
                <wp:extent cx="7772400" cy="1371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CCDDC" w14:textId="148FEDD3" w:rsidR="002B2A36" w:rsidRDefault="00503F58" w:rsidP="00503F58">
                            <w:pPr>
                              <w:ind w:left="720" w:firstLine="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t>ALL MONEY IS DIRTY.</w:t>
                            </w:r>
                          </w:p>
                          <w:p w14:paraId="70A386C6" w14:textId="72A145DB" w:rsidR="00503F58" w:rsidRPr="00503F58" w:rsidRDefault="00503F58" w:rsidP="00503F58">
                            <w:pPr>
                              <w:ind w:left="720" w:firstLine="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65777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:rPrChange w:id="22" w:author="Richard" w:date="2020-05-21T16:44:00Z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rPrChange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65777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:rPrChange w:id="23" w:author="Richard" w:date="2020-05-21T16:45:00Z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rPrChange>
                              </w:rPr>
                              <w:t>YOUR HANDS</w:t>
                            </w:r>
                            <w:r w:rsidR="00DC643F" w:rsidRPr="0065777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:rPrChange w:id="24" w:author="Richard" w:date="2020-05-21T16:45:00Z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rPrChang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67F0" id="Text Box 13" o:spid="_x0000_s1031" type="#_x0000_t202" style="position:absolute;margin-left:.05pt;margin-top:206.3pt;width:612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" fillcolor="#00b050" stroked="f" strokeweight=".5pt">
                <v:textbox>
                  <w:txbxContent>
                    <w:p w14:paraId="320CCDDC" w14:textId="148FEDD3" w:rsidR="002B2A36" w:rsidRDefault="00503F58" w:rsidP="00503F58">
                      <w:pPr>
                        <w:ind w:left="720" w:firstLine="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  <w:t>ALL MONEY IS DIRTY.</w:t>
                      </w:r>
                    </w:p>
                    <w:p w14:paraId="70A386C6" w14:textId="72A145DB" w:rsidR="00503F58" w:rsidRPr="00503F58" w:rsidRDefault="00503F58" w:rsidP="00503F58">
                      <w:pPr>
                        <w:ind w:left="720" w:firstLine="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</w:pPr>
                      <w:r w:rsidRPr="0065777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84"/>
                          <w:szCs w:val="84"/>
                          <w:rPrChange w:id="25" w:author="Richard" w:date="2020-05-21T16:44:00Z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84"/>
                              <w:szCs w:val="84"/>
                            </w:rPr>
                          </w:rPrChange>
                        </w:rPr>
                        <w:t>WASH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84"/>
                          <w:szCs w:val="84"/>
                        </w:rPr>
                        <w:t xml:space="preserve"> </w:t>
                      </w:r>
                      <w:r w:rsidRPr="0065777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84"/>
                          <w:szCs w:val="84"/>
                          <w:rPrChange w:id="26" w:author="Richard" w:date="2020-05-21T16:45:00Z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84"/>
                              <w:szCs w:val="84"/>
                            </w:rPr>
                          </w:rPrChange>
                        </w:rPr>
                        <w:t>YOUR HANDS</w:t>
                      </w:r>
                      <w:r w:rsidR="00DC643F" w:rsidRPr="0065777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84"/>
                          <w:szCs w:val="84"/>
                          <w:rPrChange w:id="27" w:author="Richard" w:date="2020-05-21T16:45:00Z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84"/>
                              <w:szCs w:val="84"/>
                            </w:rPr>
                          </w:rPrChang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del w:id="28" w:author="Richard" w:date="2020-05-21T16:48:00Z">
        <w:r w:rsidR="00A406CB" w:rsidDel="005E4661"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1218AADD" wp14:editId="5F5D0607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3801110</wp:posOffset>
                  </wp:positionV>
                  <wp:extent cx="6400800" cy="1828800"/>
                  <wp:effectExtent l="0" t="0" r="0" b="0"/>
                  <wp:wrapNone/>
                  <wp:docPr id="27" name="Text Box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008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7C58FE" w14:textId="54E6D2A2" w:rsidR="00675436" w:rsidRPr="00C91B2E" w:rsidDel="005E4661" w:rsidRDefault="00E70295" w:rsidP="005E4661">
                              <w:pPr>
                                <w:pStyle w:val="ListParagraph"/>
                                <w:rPr>
                                  <w:del w:id="29" w:author="Richard" w:date="2020-05-21T16:48:00Z"/>
                                  <w:rFonts w:ascii="Arial" w:hAnsi="Arial" w:cs="Arial"/>
                                  <w:sz w:val="18"/>
                                  <w:szCs w:val="18"/>
                                </w:rPr>
                                <w:pPrChange w:id="30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31" w:author="Richard" w:date="2020-05-21T16:48:00Z">
                                <w:r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delText xml:space="preserve">Image Credit: Sharon McCutcheon </w:delText>
                                </w:r>
                                <w:r w:rsidR="005E4661" w:rsidDel="005E4661">
                                  <w:fldChar w:fldCharType="begin"/>
                                </w:r>
                                <w:r w:rsidR="005E4661" w:rsidDel="005E4661">
                                  <w:delInstrText xml:space="preserve"> HYPERLINK "https://unsplash.com/photos/8lnbXtxFGZw" </w:delInstrText>
                                </w:r>
                                <w:r w:rsidR="005E4661" w:rsidDel="005E4661">
                                  <w:fldChar w:fldCharType="separate"/>
                                </w:r>
                                <w:r w:rsidRPr="00C91B2E" w:rsidDel="005E4661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</w:rPr>
                                  <w:delText>https://unsplash.com/photos/8lnbXtxFGZw</w:delText>
                                </w:r>
                                <w:r w:rsidR="005E4661" w:rsidDel="005E4661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del>
                            </w:p>
                            <w:p w14:paraId="35F4FC26" w14:textId="1DAEF43E" w:rsidR="00E70295" w:rsidRPr="00C91B2E" w:rsidDel="005E4661" w:rsidRDefault="00E87795" w:rsidP="005E4661">
                              <w:pPr>
                                <w:pStyle w:val="ListParagraph"/>
                                <w:rPr>
                                  <w:del w:id="32" w:author="Richard" w:date="2020-05-21T16:48:00Z"/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pPrChange w:id="33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34" w:author="Richard" w:date="2020-05-21T16:48:00Z">
                                <w:r w:rsidRPr="00C91B2E" w:rsidDel="005E4661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delText xml:space="preserve">CHUCK CROSS/EYEEM/GETTY IMAGES </w:delText>
                                </w:r>
                                <w:r w:rsidR="005E4661" w:rsidDel="005E4661">
                                  <w:fldChar w:fldCharType="begin"/>
                                </w:r>
                                <w:r w:rsidR="005E4661" w:rsidDel="005E4661">
                                  <w:delInstrText xml:space="preserve"> HYPERLINK "https://money.howstuffworks.com/us-coins-no-numerical-values.htm" </w:delInstrText>
                                </w:r>
                                <w:r w:rsidR="005E4661" w:rsidDel="005E4661">
                                  <w:fldChar w:fldCharType="separate"/>
                                </w:r>
                                <w:r w:rsidRPr="00C91B2E" w:rsidDel="005E4661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</w:rPr>
                                  <w:delText>https://money.howstuffworks.com/us-coins-no-numerical-values.htm</w:delText>
                                </w:r>
                                <w:r w:rsidR="005E4661" w:rsidDel="005E4661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del>
                            </w:p>
                            <w:p w14:paraId="37381EC9" w14:textId="01F4A4D5" w:rsidR="000F6040" w:rsidRPr="00C91B2E" w:rsidDel="005E4661" w:rsidRDefault="000F6040" w:rsidP="005E4661">
                              <w:pPr>
                                <w:pStyle w:val="ListParagraph"/>
                                <w:rPr>
                                  <w:del w:id="35" w:author="Richard" w:date="2020-05-21T16:48:00Z"/>
                                  <w:rFonts w:ascii="Arial" w:hAnsi="Arial" w:cs="Arial"/>
                                  <w:sz w:val="18"/>
                                  <w:szCs w:val="18"/>
                                </w:rPr>
                                <w:pPrChange w:id="36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37" w:author="Richard" w:date="2020-05-21T16:48:00Z">
                                <w:r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delText>DOUCLEFF, Michaeleen. “Dirty Money: A Microbial Jungle Thrives In Your Wallet.” NPR, April 23, 2014. https://www.npr.org/sections/health-shots/2014/04/23/305890574/dirty-money-a-microbial-jungle-thrives-in-your-wallet.</w:delText>
                                </w:r>
                                <w:r w:rsidRPr="00C91B2E" w:rsidDel="005E4661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</w:del>
                            </w:p>
                            <w:p w14:paraId="671D85C2" w14:textId="1C7A890A" w:rsidR="00DC643F" w:rsidRPr="00C91B2E" w:rsidDel="005E4661" w:rsidRDefault="00C91B2E" w:rsidP="005E4661">
                              <w:pPr>
                                <w:pStyle w:val="ListParagraph"/>
                                <w:rPr>
                                  <w:del w:id="38" w:author="Richard" w:date="2020-05-21T16:48:00Z"/>
                                  <w:rFonts w:ascii="Arial" w:hAnsi="Arial" w:cs="Arial"/>
                                  <w:sz w:val="18"/>
                                  <w:szCs w:val="18"/>
                                </w:rPr>
                                <w:pPrChange w:id="39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40" w:author="Richard" w:date="2020-05-21T16:48:00Z">
                                <w:r w:rsidRPr="00C91B2E" w:rsidDel="005E4661">
                                  <w:rPr>
                                    <w:rFonts w:ascii="Arial" w:hAnsi="Arial" w:cs="Arial"/>
                                    <w:color w:val="333333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delText>“Paper Money and Coins as Potential Vectors of Transmissible Disease.” Medscape, 2014. https://www.medscape.com/viewarticle/821787_5.</w:delText>
                                </w:r>
                                <w:r w:rsidR="000F6040"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delText>Ibid.</w:delText>
                                </w:r>
                              </w:del>
                            </w:p>
                            <w:p w14:paraId="43B40A05" w14:textId="382AE3D4" w:rsidR="000F6040" w:rsidRPr="00C91B2E" w:rsidDel="005E4661" w:rsidRDefault="000F6040" w:rsidP="005E4661">
                              <w:pPr>
                                <w:pStyle w:val="ListParagraph"/>
                                <w:rPr>
                                  <w:del w:id="41" w:author="Richard" w:date="2020-05-21T16:48:00Z"/>
                                  <w:rFonts w:ascii="Arial" w:hAnsi="Arial" w:cs="Arial"/>
                                  <w:sz w:val="18"/>
                                  <w:szCs w:val="18"/>
                                  <w:lang w:val="fr-CA"/>
                                </w:rPr>
                                <w:pPrChange w:id="42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43" w:author="Richard" w:date="2020-05-21T16:48:00Z">
                                <w:r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delText xml:space="preserve">“Are Currency Notes Really Full of Germs?” </w:delText>
                                </w:r>
                                <w:r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  <w:lang w:val="fr-CA"/>
                                  </w:rPr>
                                  <w:delText xml:space="preserve">Science ABC, June 3, 2016. </w:delText>
                                </w:r>
                                <w:r w:rsidR="005E4661" w:rsidDel="005E4661">
                                  <w:fldChar w:fldCharType="begin"/>
                                </w:r>
                                <w:r w:rsidR="005E4661" w:rsidRPr="00657776" w:rsidDel="005E4661">
                                  <w:rPr>
                                    <w:lang w:val="fr-CA"/>
                                    <w:rPrChange w:id="44" w:author="Richard" w:date="2020-05-21T16:40:00Z">
                                      <w:rPr/>
                                    </w:rPrChange>
                                  </w:rPr>
                                  <w:delInstrText xml:space="preserve"> HYPERLINK "https://www.scienceabc.com/humans/germs-bacteria-ridden-currency-notes-dirty-money.html" </w:delInstrText>
                                </w:r>
                                <w:r w:rsidR="005E4661" w:rsidDel="005E4661">
                                  <w:fldChar w:fldCharType="separate"/>
                                </w:r>
                                <w:r w:rsidRPr="00C91B2E" w:rsidDel="005E4661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shd w:val="clear" w:color="auto" w:fill="FFFFFF"/>
                                    <w:lang w:val="fr-CA"/>
                                  </w:rPr>
                                  <w:delText>https://www.scienceabc.com/humans/germs-bacteria-ridden-currency-notes-dirty-money.html</w:delText>
                                </w:r>
                                <w:r w:rsidR="005E4661" w:rsidDel="005E4661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shd w:val="clear" w:color="auto" w:fill="FFFFFF"/>
                                    <w:lang w:val="fr-CA"/>
                                  </w:rPr>
                                  <w:fldChar w:fldCharType="end"/>
                                </w:r>
                                <w:r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  <w:lang w:val="fr-CA"/>
                                  </w:rPr>
                                  <w:delText>.</w:delText>
                                </w:r>
                              </w:del>
                            </w:p>
                            <w:p w14:paraId="4B533FF3" w14:textId="38039C49" w:rsidR="000F6040" w:rsidRPr="00B27893" w:rsidDel="005E4661" w:rsidRDefault="000F6040" w:rsidP="005E4661">
                              <w:pPr>
                                <w:pStyle w:val="ListParagraph"/>
                                <w:rPr>
                                  <w:del w:id="45" w:author="Richard" w:date="2020-05-21T16:48:00Z"/>
                                  <w:rFonts w:ascii="Arial" w:hAnsi="Arial" w:cs="Arial"/>
                                  <w:sz w:val="18"/>
                                  <w:szCs w:val="18"/>
                                  <w:lang w:val="fr-CA"/>
                                </w:rPr>
                                <w:pPrChange w:id="46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47" w:author="Richard" w:date="2020-05-21T16:48:00Z">
                                <w:r w:rsidRPr="00C91B2E"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  <w:lang w:val="fr-CA"/>
                                  </w:rPr>
                                  <w:delText>Ibid.</w:delText>
                                </w:r>
                              </w:del>
                            </w:p>
                            <w:p w14:paraId="106230F3" w14:textId="7D8F7528" w:rsidR="00B27893" w:rsidRPr="00C91B2E" w:rsidRDefault="00B27893" w:rsidP="005E4661">
                              <w:pPr>
                                <w:pStyle w:val="ListParagraph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CA"/>
                                </w:rPr>
                                <w:pPrChange w:id="48" w:author="Richard" w:date="2020-05-21T16:48:00Z">
                                  <w:pPr>
                                    <w:pStyle w:val="ListParagraph"/>
                                    <w:numPr>
                                      <w:numId w:val="3"/>
                                    </w:numPr>
                                    <w:ind w:hanging="360"/>
                                  </w:pPr>
                                </w:pPrChange>
                              </w:pPr>
                              <w:del w:id="49" w:author="Richard" w:date="2020-05-21T16:48:00Z">
                                <w:r w:rsidDel="005E46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  <w:lang w:val="fr-CA"/>
                                  </w:rPr>
                                  <w:delText>Ibid.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218AADD" id="Text Box 27" o:spid="_x0000_s1032" type="#_x0000_t202" style="position:absolute;margin-left:1in;margin-top:299.3pt;width:7in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" fillcolor="white [3201]" stroked="f" strokeweight=".5pt">
                  <v:textbox>
                    <w:txbxContent>
                      <w:p w14:paraId="3E7C58FE" w14:textId="54E6D2A2" w:rsidR="00675436" w:rsidRPr="00C91B2E" w:rsidDel="005E4661" w:rsidRDefault="00E70295" w:rsidP="005E4661">
                        <w:pPr>
                          <w:pStyle w:val="ListParagraph"/>
                          <w:rPr>
                            <w:del w:id="50" w:author="Richard" w:date="2020-05-21T16:48:00Z"/>
                            <w:rFonts w:ascii="Arial" w:hAnsi="Arial" w:cs="Arial"/>
                            <w:sz w:val="18"/>
                            <w:szCs w:val="18"/>
                          </w:rPr>
                          <w:pPrChange w:id="51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52" w:author="Richard" w:date="2020-05-21T16:48:00Z">
                          <w:r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delText xml:space="preserve">Image Credit: Sharon McCutcheon </w:delText>
                          </w:r>
                          <w:r w:rsidR="005E4661" w:rsidDel="005E4661">
                            <w:fldChar w:fldCharType="begin"/>
                          </w:r>
                          <w:r w:rsidR="005E4661" w:rsidDel="005E4661">
                            <w:delInstrText xml:space="preserve"> HYPERLINK "https://unsplash.com/photos/8lnbXtxFGZw" </w:delInstrText>
                          </w:r>
                          <w:r w:rsidR="005E4661" w:rsidDel="005E4661">
                            <w:fldChar w:fldCharType="separate"/>
                          </w:r>
                          <w:r w:rsidRPr="00C91B2E" w:rsidDel="005E4661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delText>https://unsplash.com/photos/8lnbXtxFGZw</w:delText>
                          </w:r>
                          <w:r w:rsidR="005E4661" w:rsidDel="005E4661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fldChar w:fldCharType="end"/>
                          </w:r>
                        </w:del>
                      </w:p>
                      <w:p w14:paraId="35F4FC26" w14:textId="1DAEF43E" w:rsidR="00E70295" w:rsidRPr="00C91B2E" w:rsidDel="005E4661" w:rsidRDefault="00E87795" w:rsidP="005E4661">
                        <w:pPr>
                          <w:pStyle w:val="ListParagraph"/>
                          <w:rPr>
                            <w:del w:id="53" w:author="Richard" w:date="2020-05-21T16:48:00Z"/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pPrChange w:id="54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55" w:author="Richard" w:date="2020-05-21T16:48:00Z">
                          <w:r w:rsidRPr="00C91B2E" w:rsidDel="005E4661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shd w:val="clear" w:color="auto" w:fill="FFFFFF"/>
                            </w:rPr>
                            <w:delText xml:space="preserve">CHUCK CROSS/EYEEM/GETTY IMAGES </w:delText>
                          </w:r>
                          <w:r w:rsidR="005E4661" w:rsidDel="005E4661">
                            <w:fldChar w:fldCharType="begin"/>
                          </w:r>
                          <w:r w:rsidR="005E4661" w:rsidDel="005E4661">
                            <w:delInstrText xml:space="preserve"> HYPERLINK "https://money.howstuffworks.com/us-coins-no-numerical-values.htm" </w:delInstrText>
                          </w:r>
                          <w:r w:rsidR="005E4661" w:rsidDel="005E4661">
                            <w:fldChar w:fldCharType="separate"/>
                          </w:r>
                          <w:r w:rsidRPr="00C91B2E" w:rsidDel="005E4661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delText>https://money.howstuffworks.com/us-coins-no-numerical-values.htm</w:delText>
                          </w:r>
                          <w:r w:rsidR="005E4661" w:rsidDel="005E4661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18"/>
                              <w:szCs w:val="18"/>
                            </w:rPr>
                            <w:fldChar w:fldCharType="end"/>
                          </w:r>
                        </w:del>
                      </w:p>
                      <w:p w14:paraId="37381EC9" w14:textId="01F4A4D5" w:rsidR="000F6040" w:rsidRPr="00C91B2E" w:rsidDel="005E4661" w:rsidRDefault="000F6040" w:rsidP="005E4661">
                        <w:pPr>
                          <w:pStyle w:val="ListParagraph"/>
                          <w:rPr>
                            <w:del w:id="56" w:author="Richard" w:date="2020-05-21T16:48:00Z"/>
                            <w:rFonts w:ascii="Arial" w:hAnsi="Arial" w:cs="Arial"/>
                            <w:sz w:val="18"/>
                            <w:szCs w:val="18"/>
                          </w:rPr>
                          <w:pPrChange w:id="57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58" w:author="Richard" w:date="2020-05-21T16:48:00Z">
                          <w:r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delText>DOUCLEFF, Michaeleen. “Dirty Money: A Microbial Jungle Thrives In Your Wallet.” NPR, April 23, 2014. https://www.npr.org/sections/health-shots/2014/04/23/305890574/dirty-money-a-microbial-jungle-thrives-in-your-wallet.</w:delText>
                          </w:r>
                          <w:r w:rsidRPr="00C91B2E" w:rsidDel="005E4661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shd w:val="clear" w:color="auto" w:fill="FFFFFF"/>
                            </w:rPr>
                            <w:delText xml:space="preserve"> </w:delText>
                          </w:r>
                        </w:del>
                      </w:p>
                      <w:p w14:paraId="671D85C2" w14:textId="1C7A890A" w:rsidR="00DC643F" w:rsidRPr="00C91B2E" w:rsidDel="005E4661" w:rsidRDefault="00C91B2E" w:rsidP="005E4661">
                        <w:pPr>
                          <w:pStyle w:val="ListParagraph"/>
                          <w:rPr>
                            <w:del w:id="59" w:author="Richard" w:date="2020-05-21T16:48:00Z"/>
                            <w:rFonts w:ascii="Arial" w:hAnsi="Arial" w:cs="Arial"/>
                            <w:sz w:val="18"/>
                            <w:szCs w:val="18"/>
                          </w:rPr>
                          <w:pPrChange w:id="60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61" w:author="Richard" w:date="2020-05-21T16:48:00Z">
                          <w:r w:rsidRPr="00C91B2E" w:rsidDel="005E4661">
                            <w:rPr>
                              <w:rFonts w:ascii="Arial" w:hAnsi="Arial" w:cs="Arial"/>
                              <w:color w:val="333333"/>
                              <w:sz w:val="18"/>
                              <w:szCs w:val="18"/>
                              <w:shd w:val="clear" w:color="auto" w:fill="FFFFFF"/>
                            </w:rPr>
                            <w:delText>“Paper Money and Coins as Potential Vectors of Transmissible Disease.” Medscape, 2014. https://www.medscape.com/viewarticle/821787_5.</w:delText>
                          </w:r>
                          <w:r w:rsidR="000F6040"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delText>Ibid.</w:delText>
                          </w:r>
                        </w:del>
                      </w:p>
                      <w:p w14:paraId="43B40A05" w14:textId="382AE3D4" w:rsidR="000F6040" w:rsidRPr="00C91B2E" w:rsidDel="005E4661" w:rsidRDefault="000F6040" w:rsidP="005E4661">
                        <w:pPr>
                          <w:pStyle w:val="ListParagraph"/>
                          <w:rPr>
                            <w:del w:id="62" w:author="Richard" w:date="2020-05-21T16:48:00Z"/>
                            <w:rFonts w:ascii="Arial" w:hAnsi="Arial" w:cs="Arial"/>
                            <w:sz w:val="18"/>
                            <w:szCs w:val="18"/>
                            <w:lang w:val="fr-CA"/>
                          </w:rPr>
                          <w:pPrChange w:id="63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64" w:author="Richard" w:date="2020-05-21T16:48:00Z">
                          <w:r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delText xml:space="preserve">“Are Currency Notes Really Full of Germs?” </w:delText>
                          </w:r>
                          <w:r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fr-CA"/>
                            </w:rPr>
                            <w:delText xml:space="preserve">Science ABC, June 3, 2016. </w:delText>
                          </w:r>
                          <w:r w:rsidR="005E4661" w:rsidDel="005E4661">
                            <w:fldChar w:fldCharType="begin"/>
                          </w:r>
                          <w:r w:rsidR="005E4661" w:rsidRPr="00657776" w:rsidDel="005E4661">
                            <w:rPr>
                              <w:lang w:val="fr-CA"/>
                              <w:rPrChange w:id="65" w:author="Richard" w:date="2020-05-21T16:40:00Z">
                                <w:rPr/>
                              </w:rPrChange>
                            </w:rPr>
                            <w:delInstrText xml:space="preserve"> HYPERLINK "https://www.scienceabc.com/humans/germs-bacteria-ridden-currency-notes-dirty-money.html" </w:delInstrText>
                          </w:r>
                          <w:r w:rsidR="005E4661" w:rsidDel="005E4661">
                            <w:fldChar w:fldCharType="separate"/>
                          </w:r>
                          <w:r w:rsidRPr="00C91B2E" w:rsidDel="005E4661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18"/>
                              <w:szCs w:val="18"/>
                              <w:shd w:val="clear" w:color="auto" w:fill="FFFFFF"/>
                              <w:lang w:val="fr-CA"/>
                            </w:rPr>
                            <w:delText>https://www.scienceabc.com/humans/germs-bacteria-ridden-currency-notes-dirty-money.html</w:delText>
                          </w:r>
                          <w:r w:rsidR="005E4661" w:rsidDel="005E4661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18"/>
                              <w:szCs w:val="18"/>
                              <w:shd w:val="clear" w:color="auto" w:fill="FFFFFF"/>
                              <w:lang w:val="fr-CA"/>
                            </w:rPr>
                            <w:fldChar w:fldCharType="end"/>
                          </w:r>
                          <w:r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fr-CA"/>
                            </w:rPr>
                            <w:delText>.</w:delText>
                          </w:r>
                        </w:del>
                      </w:p>
                      <w:p w14:paraId="4B533FF3" w14:textId="38039C49" w:rsidR="000F6040" w:rsidRPr="00B27893" w:rsidDel="005E4661" w:rsidRDefault="000F6040" w:rsidP="005E4661">
                        <w:pPr>
                          <w:pStyle w:val="ListParagraph"/>
                          <w:rPr>
                            <w:del w:id="66" w:author="Richard" w:date="2020-05-21T16:48:00Z"/>
                            <w:rFonts w:ascii="Arial" w:hAnsi="Arial" w:cs="Arial"/>
                            <w:sz w:val="18"/>
                            <w:szCs w:val="18"/>
                            <w:lang w:val="fr-CA"/>
                          </w:rPr>
                          <w:pPrChange w:id="67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68" w:author="Richard" w:date="2020-05-21T16:48:00Z">
                          <w:r w:rsidRPr="00C91B2E" w:rsidDel="005E46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fr-CA"/>
                            </w:rPr>
                            <w:delText>Ibid.</w:delText>
                          </w:r>
                        </w:del>
                      </w:p>
                      <w:p w14:paraId="106230F3" w14:textId="7D8F7528" w:rsidR="00B27893" w:rsidRPr="00C91B2E" w:rsidRDefault="00B27893" w:rsidP="005E4661">
                        <w:pPr>
                          <w:pStyle w:val="ListParagraph"/>
                          <w:rPr>
                            <w:rFonts w:ascii="Arial" w:hAnsi="Arial" w:cs="Arial"/>
                            <w:sz w:val="18"/>
                            <w:szCs w:val="18"/>
                            <w:lang w:val="fr-CA"/>
                          </w:rPr>
                          <w:pPrChange w:id="69" w:author="Richard" w:date="2020-05-21T16:48:00Z">
                            <w:pPr>
                              <w:pStyle w:val="ListParagraph"/>
                              <w:numPr>
                                <w:numId w:val="3"/>
                              </w:numPr>
                              <w:ind w:hanging="360"/>
                            </w:pPr>
                          </w:pPrChange>
                        </w:pPr>
                        <w:del w:id="70" w:author="Richard" w:date="2020-05-21T16:48:00Z">
                          <w:r w:rsidDel="005E46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fr-CA"/>
                            </w:rPr>
                            <w:delText>Ibid.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del>
    </w:p>
    <w:sectPr w:rsidR="002B2A36" w:rsidRPr="002B2A36" w:rsidSect="005E4661">
      <w:pgSz w:w="12240" w:h="15840" w:code="1"/>
      <w:pgMar w:top="0" w:right="0" w:bottom="0" w:left="0" w:header="720" w:footer="720" w:gutter="0"/>
      <w:cols w:space="720"/>
      <w:docGrid w:linePitch="360"/>
      <w:sectPrChange w:id="71" w:author="Richard" w:date="2020-05-21T16:49:00Z">
        <w:sectPr w:rsidR="002B2A36" w:rsidRPr="002B2A36" w:rsidSect="005E4661">
          <w:pgSz w:h="18720" w:code="14"/>
          <w:pgMar w:top="0" w:right="0" w:bottom="0" w:left="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7173"/>
    <w:multiLevelType w:val="hybridMultilevel"/>
    <w:tmpl w:val="532A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8F18C7"/>
    <w:multiLevelType w:val="hybridMultilevel"/>
    <w:tmpl w:val="F52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5447"/>
    <w:multiLevelType w:val="hybridMultilevel"/>
    <w:tmpl w:val="D562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hard">
    <w15:presenceInfo w15:providerId="None" w15:userId="Rich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720"/>
  <w:drawingGridVerticalSpacing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D5"/>
    <w:rsid w:val="00056F56"/>
    <w:rsid w:val="00097443"/>
    <w:rsid w:val="000F6040"/>
    <w:rsid w:val="00105112"/>
    <w:rsid w:val="00202BD5"/>
    <w:rsid w:val="002B2A36"/>
    <w:rsid w:val="0038085B"/>
    <w:rsid w:val="003A5609"/>
    <w:rsid w:val="003D3D57"/>
    <w:rsid w:val="00503F58"/>
    <w:rsid w:val="00535991"/>
    <w:rsid w:val="00575324"/>
    <w:rsid w:val="00593AE5"/>
    <w:rsid w:val="005E4661"/>
    <w:rsid w:val="00640600"/>
    <w:rsid w:val="0065439F"/>
    <w:rsid w:val="00657776"/>
    <w:rsid w:val="006668CB"/>
    <w:rsid w:val="00675436"/>
    <w:rsid w:val="00681110"/>
    <w:rsid w:val="006D427D"/>
    <w:rsid w:val="006D6D40"/>
    <w:rsid w:val="00744876"/>
    <w:rsid w:val="00920546"/>
    <w:rsid w:val="00A406CB"/>
    <w:rsid w:val="00A95398"/>
    <w:rsid w:val="00AA681B"/>
    <w:rsid w:val="00B27893"/>
    <w:rsid w:val="00BA0B5A"/>
    <w:rsid w:val="00C00A4F"/>
    <w:rsid w:val="00C55093"/>
    <w:rsid w:val="00C91B2E"/>
    <w:rsid w:val="00C94788"/>
    <w:rsid w:val="00D97476"/>
    <w:rsid w:val="00DC643F"/>
    <w:rsid w:val="00E4571F"/>
    <w:rsid w:val="00E70295"/>
    <w:rsid w:val="00E87795"/>
    <w:rsid w:val="00EA0182"/>
    <w:rsid w:val="00E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AA78"/>
  <w15:chartTrackingRefBased/>
  <w15:docId w15:val="{9E86D814-06B5-4E62-B33B-DC0EEC2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29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04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20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54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D60E5-AF8B-491B-820C-0920C141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cp:lastPrinted>2020-05-10T17:08:00Z</cp:lastPrinted>
  <dcterms:created xsi:type="dcterms:W3CDTF">2020-05-21T23:46:00Z</dcterms:created>
  <dcterms:modified xsi:type="dcterms:W3CDTF">2020-05-21T23:52:00Z</dcterms:modified>
</cp:coreProperties>
</file>